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EC" w:rsidRDefault="005C59EC" w:rsidP="005C59EC">
      <w:pPr>
        <w:pStyle w:val="Heading1"/>
        <w:jc w:val="center"/>
      </w:pPr>
      <w:r>
        <w:t>GraalJS</w:t>
      </w:r>
    </w:p>
    <w:p w:rsidR="00C52306" w:rsidRDefault="00C52306" w:rsidP="005C59EC">
      <w:pPr>
        <w:spacing w:after="0" w:line="240" w:lineRule="auto"/>
      </w:pPr>
      <w:r>
        <w:t xml:space="preserve">GraalJS ist ein Interpreter und Compiler für ein </w:t>
      </w:r>
      <w:r w:rsidR="00EF5707">
        <w:t>kleine</w:t>
      </w:r>
      <w:r>
        <w:t xml:space="preserve"> </w:t>
      </w:r>
      <w:r w:rsidR="00EF5707">
        <w:t>Teilmenge</w:t>
      </w:r>
      <w:r>
        <w:t xml:space="preserve"> von JavaScript der </w:t>
      </w:r>
      <w:r w:rsidR="00EF5707">
        <w:t>Graal IR erzeugt.</w:t>
      </w:r>
    </w:p>
    <w:p w:rsidR="00EF5707" w:rsidRDefault="00EF5707" w:rsidP="005C59EC">
      <w:pPr>
        <w:spacing w:after="0" w:line="240" w:lineRule="auto"/>
      </w:pPr>
      <w:r>
        <w:t>Die Teilmenge unterstützt dabei:</w:t>
      </w:r>
    </w:p>
    <w:p w:rsidR="00EF5707" w:rsidRDefault="00EF5707" w:rsidP="00EF5707">
      <w:pPr>
        <w:pStyle w:val="ListParagraph"/>
        <w:numPr>
          <w:ilvl w:val="0"/>
          <w:numId w:val="2"/>
        </w:numPr>
      </w:pPr>
      <w:r>
        <w:t>Variablen Deklarationen</w:t>
      </w:r>
    </w:p>
    <w:p w:rsidR="00EF5707" w:rsidRDefault="00EF5707" w:rsidP="00EF5707">
      <w:pPr>
        <w:pStyle w:val="ListParagraph"/>
        <w:numPr>
          <w:ilvl w:val="0"/>
          <w:numId w:val="2"/>
        </w:numPr>
      </w:pPr>
      <w:r>
        <w:t>if und while Statements</w:t>
      </w:r>
    </w:p>
    <w:p w:rsidR="00EF5707" w:rsidRDefault="00EF5707" w:rsidP="00EF5707">
      <w:pPr>
        <w:pStyle w:val="ListParagraph"/>
        <w:numPr>
          <w:ilvl w:val="0"/>
          <w:numId w:val="2"/>
        </w:numPr>
      </w:pPr>
      <w:r>
        <w:t>Zuweisungen</w:t>
      </w:r>
    </w:p>
    <w:p w:rsidR="00EF5707" w:rsidRDefault="00EF5707" w:rsidP="00EF5707">
      <w:pPr>
        <w:pStyle w:val="ListParagraph"/>
        <w:numPr>
          <w:ilvl w:val="0"/>
          <w:numId w:val="2"/>
        </w:numPr>
      </w:pPr>
      <w:r w:rsidRPr="00EF5707">
        <w:t>binary comparison operations</w:t>
      </w:r>
    </w:p>
    <w:p w:rsidR="007A50F7" w:rsidRDefault="007A50F7" w:rsidP="007A50F7">
      <w:pPr>
        <w:pStyle w:val="Heading2"/>
      </w:pPr>
      <w:r>
        <w:t>Phasen</w:t>
      </w:r>
    </w:p>
    <w:p w:rsidR="00EF5707" w:rsidRDefault="00840F05" w:rsidP="00EF5707">
      <w:r w:rsidRPr="00840F0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AA676" wp14:editId="0180E638">
                <wp:simplePos x="0" y="0"/>
                <wp:positionH relativeFrom="column">
                  <wp:posOffset>4617085</wp:posOffset>
                </wp:positionH>
                <wp:positionV relativeFrom="paragraph">
                  <wp:posOffset>237490</wp:posOffset>
                </wp:positionV>
                <wp:extent cx="1226820" cy="327660"/>
                <wp:effectExtent l="0" t="0" r="11430" b="1524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5" w:rsidRPr="00840F05" w:rsidRDefault="00840F05" w:rsidP="00840F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GraphBuilder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3.55pt;margin-top:18.7pt;width:96.6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" fillcolor="white [3212]" strokecolor="#243f60 [1604]" strokeweight="2pt">
                <v:textbox>
                  <w:txbxContent>
                    <w:p w:rsidR="00840F05" w:rsidRPr="00840F05" w:rsidRDefault="00840F05" w:rsidP="00840F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GraphBuilder</w:t>
                      </w:r>
                    </w:p>
                  </w:txbxContent>
                </v:textbox>
              </v:rect>
            </w:pict>
          </mc:Fallback>
        </mc:AlternateContent>
      </w:r>
      <w:r w:rsidRPr="00840F0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7C4B5" wp14:editId="38E24EB6">
                <wp:simplePos x="0" y="0"/>
                <wp:positionH relativeFrom="column">
                  <wp:posOffset>2994025</wp:posOffset>
                </wp:positionH>
                <wp:positionV relativeFrom="paragraph">
                  <wp:posOffset>237490</wp:posOffset>
                </wp:positionV>
                <wp:extent cx="1021080" cy="327660"/>
                <wp:effectExtent l="0" t="0" r="26670" b="1524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5" w:rsidRPr="00840F05" w:rsidRDefault="00840F05" w:rsidP="00840F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Interpreter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35.75pt;margin-top:18.7pt;width:80.4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" fillcolor="white [3212]" strokecolor="#243f60 [1604]" strokeweight="2pt">
                <v:textbox>
                  <w:txbxContent>
                    <w:p w:rsidR="00840F05" w:rsidRPr="00840F05" w:rsidRDefault="00840F05" w:rsidP="00840F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Interpreter</w:t>
                      </w:r>
                    </w:p>
                  </w:txbxContent>
                </v:textbox>
              </v:rect>
            </w:pict>
          </mc:Fallback>
        </mc:AlternateContent>
      </w:r>
      <w:r w:rsidRPr="00840F0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B6783" wp14:editId="70FED472">
                <wp:simplePos x="0" y="0"/>
                <wp:positionH relativeFrom="column">
                  <wp:posOffset>1523365</wp:posOffset>
                </wp:positionH>
                <wp:positionV relativeFrom="paragraph">
                  <wp:posOffset>237490</wp:posOffset>
                </wp:positionV>
                <wp:extent cx="876300" cy="327660"/>
                <wp:effectExtent l="0" t="0" r="19050" b="1524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5" w:rsidRPr="00840F05" w:rsidRDefault="00840F05" w:rsidP="00840F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PrePass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19.95pt;margin-top:18.7pt;width:69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" fillcolor="white [3212]" strokecolor="#243f60 [1604]" strokeweight="2pt">
                <v:textbox>
                  <w:txbxContent>
                    <w:p w:rsidR="00840F05" w:rsidRPr="00840F05" w:rsidRDefault="00840F05" w:rsidP="00840F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PrePass</w:t>
                      </w:r>
                    </w:p>
                  </w:txbxContent>
                </v:textbox>
              </v:rect>
            </w:pict>
          </mc:Fallback>
        </mc:AlternateContent>
      </w:r>
      <w:r w:rsidRPr="00840F0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8FAAB" wp14:editId="6E2569A1">
                <wp:simplePos x="0" y="0"/>
                <wp:positionH relativeFrom="column">
                  <wp:posOffset>52705</wp:posOffset>
                </wp:positionH>
                <wp:positionV relativeFrom="paragraph">
                  <wp:posOffset>237490</wp:posOffset>
                </wp:positionV>
                <wp:extent cx="876300" cy="327660"/>
                <wp:effectExtent l="0" t="0" r="1905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5" w:rsidRPr="00840F05" w:rsidRDefault="00840F05" w:rsidP="00840F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0F0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Parser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4.15pt;margin-top:18.7pt;width:69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" fillcolor="white [3212]" strokecolor="#243f60 [1604]" strokeweight="2pt">
                <v:textbox>
                  <w:txbxContent>
                    <w:p w:rsidR="00840F05" w:rsidRPr="00840F05" w:rsidRDefault="00840F05" w:rsidP="00840F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40F0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EF5707">
        <w:t>Die Ausführunge von Scripten w</w:t>
      </w:r>
      <w:r>
        <w:t>ird in vier Phasen durchgeführt:</w:t>
      </w:r>
    </w:p>
    <w:p w:rsidR="007B2352" w:rsidRDefault="00840F05" w:rsidP="007B2352">
      <w:r w:rsidRPr="00840F0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23AE7" wp14:editId="69AA7BAB">
                <wp:simplePos x="0" y="0"/>
                <wp:positionH relativeFrom="column">
                  <wp:posOffset>4091305</wp:posOffset>
                </wp:positionH>
                <wp:positionV relativeFrom="paragraph">
                  <wp:posOffset>28575</wp:posOffset>
                </wp:positionV>
                <wp:extent cx="480060" cy="45085"/>
                <wp:effectExtent l="0" t="19050" r="34290" b="31115"/>
                <wp:wrapNone/>
                <wp:docPr id="9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22.15pt;margin-top:2.25pt;width:37.8pt;height:3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" adj="20586" fillcolor="#4f81bd [3204]" strokecolor="#243f60 [1604]" strokeweight="2pt"/>
            </w:pict>
          </mc:Fallback>
        </mc:AlternateContent>
      </w:r>
      <w:r w:rsidRPr="00840F0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74176" wp14:editId="4A772CC0">
                <wp:simplePos x="0" y="0"/>
                <wp:positionH relativeFrom="column">
                  <wp:posOffset>2468245</wp:posOffset>
                </wp:positionH>
                <wp:positionV relativeFrom="paragraph">
                  <wp:posOffset>36195</wp:posOffset>
                </wp:positionV>
                <wp:extent cx="480060" cy="45085"/>
                <wp:effectExtent l="0" t="19050" r="34290" b="31115"/>
                <wp:wrapNone/>
                <wp:docPr id="3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" o:spid="_x0000_s1026" type="#_x0000_t13" style="position:absolute;margin-left:194.35pt;margin-top:2.85pt;width:37.8pt;height:3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" adj="20586" fillcolor="#4f81bd [3204]" strokecolor="#243f60 [1604]" strokeweight="2pt"/>
            </w:pict>
          </mc:Fallback>
        </mc:AlternateContent>
      </w:r>
      <w:r w:rsidRPr="00840F0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C9645" wp14:editId="6D1DAAB5">
                <wp:simplePos x="0" y="0"/>
                <wp:positionH relativeFrom="column">
                  <wp:posOffset>-392430</wp:posOffset>
                </wp:positionH>
                <wp:positionV relativeFrom="paragraph">
                  <wp:posOffset>40005</wp:posOffset>
                </wp:positionV>
                <wp:extent cx="340995" cy="45085"/>
                <wp:effectExtent l="0" t="19050" r="40005" b="31115"/>
                <wp:wrapNone/>
                <wp:docPr id="32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9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31" o:spid="_x0000_s1026" type="#_x0000_t13" style="position:absolute;margin-left:-30.9pt;margin-top:3.15pt;width:26.85pt;height:3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" adj="20172" fillcolor="#4f81bd [3204]" strokecolor="#243f60 [1604]" strokeweight="2pt"/>
            </w:pict>
          </mc:Fallback>
        </mc:AlternateContent>
      </w:r>
      <w:r w:rsidRPr="00840F0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AD332" wp14:editId="53F4FF4D">
                <wp:simplePos x="0" y="0"/>
                <wp:positionH relativeFrom="column">
                  <wp:posOffset>997586</wp:posOffset>
                </wp:positionH>
                <wp:positionV relativeFrom="paragraph">
                  <wp:posOffset>36195</wp:posOffset>
                </wp:positionV>
                <wp:extent cx="480060" cy="45719"/>
                <wp:effectExtent l="0" t="19050" r="34290" b="31115"/>
                <wp:wrapNone/>
                <wp:docPr id="5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" o:spid="_x0000_s1026" type="#_x0000_t13" style="position:absolute;margin-left:78.55pt;margin-top:2.85pt;width:37.8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" adj="20571" fillcolor="#4f81bd [3204]" strokecolor="#243f60 [1604]" strokeweight="2pt"/>
            </w:pict>
          </mc:Fallback>
        </mc:AlternateContent>
      </w:r>
    </w:p>
    <w:p w:rsidR="007B2352" w:rsidRDefault="007B2352" w:rsidP="007B2352">
      <w:pPr>
        <w:pStyle w:val="ListParagraph"/>
        <w:numPr>
          <w:ilvl w:val="0"/>
          <w:numId w:val="4"/>
        </w:numPr>
      </w:pPr>
      <w:r>
        <w:t>Parser</w:t>
      </w:r>
    </w:p>
    <w:p w:rsidR="007B2352" w:rsidRDefault="007B2352" w:rsidP="007B2352">
      <w:pPr>
        <w:pStyle w:val="ListParagraph"/>
      </w:pPr>
      <w:r>
        <w:t>Mit der Hilfe des Parser von Rhino wird der Souce Code geparst und ein AST erzeugt</w:t>
      </w:r>
      <w:r w:rsidR="00022EEE">
        <w:t>,</w:t>
      </w:r>
      <w:r>
        <w:t xml:space="preserve"> auf </w:t>
      </w:r>
      <w:r w:rsidR="00022EEE">
        <w:t xml:space="preserve">dem </w:t>
      </w:r>
      <w:r>
        <w:t>alle restliche Phasen operieren</w:t>
      </w:r>
    </w:p>
    <w:p w:rsidR="007B2352" w:rsidRDefault="007B2352" w:rsidP="007B2352">
      <w:pPr>
        <w:pStyle w:val="ListParagraph"/>
        <w:numPr>
          <w:ilvl w:val="0"/>
          <w:numId w:val="4"/>
        </w:numPr>
      </w:pPr>
      <w:r>
        <w:t>PrePass</w:t>
      </w:r>
    </w:p>
    <w:p w:rsidR="007B2352" w:rsidRDefault="007B2352" w:rsidP="007B2352">
      <w:pPr>
        <w:pStyle w:val="ListParagraph"/>
      </w:pPr>
      <w:r>
        <w:t>In dieser Phase wird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der AST linearisiert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die maximale Operanden Stack Größe berechnet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die Anzahl der Variablen berechnet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IF und While Statements weden in Sprünge umgewandelt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bei Expression</w:t>
      </w:r>
      <w:r w:rsidR="00022EEE">
        <w:t>s</w:t>
      </w:r>
      <w:r>
        <w:t xml:space="preserve"> wird der Index im linearen Buffer gespeichert</w:t>
      </w:r>
    </w:p>
    <w:p w:rsidR="007B2352" w:rsidRDefault="007B2352" w:rsidP="007B2352">
      <w:pPr>
        <w:pStyle w:val="ListParagraph"/>
        <w:numPr>
          <w:ilvl w:val="1"/>
          <w:numId w:val="4"/>
        </w:numPr>
      </w:pPr>
      <w:r>
        <w:t>und bei allen Namen von Variablen wird der Index der Variable gespeichert</w:t>
      </w:r>
    </w:p>
    <w:p w:rsidR="007B2352" w:rsidRDefault="007B2352" w:rsidP="007B2352">
      <w:pPr>
        <w:pStyle w:val="ListParagraph"/>
        <w:numPr>
          <w:ilvl w:val="0"/>
          <w:numId w:val="4"/>
        </w:numPr>
      </w:pPr>
      <w:r>
        <w:t>Interpreter</w:t>
      </w:r>
    </w:p>
    <w:p w:rsidR="007A50F7" w:rsidRDefault="007B2352" w:rsidP="007A50F7">
      <w:pPr>
        <w:pStyle w:val="ListParagraph"/>
      </w:pPr>
      <w:r>
        <w:t xml:space="preserve">Der Interpretet interpretiert das gesamte Script einmal mit Hilfe von zwei Arrays die die lokalen Variablen und den Operanden Stack enthalten. Dabei wird bei allen Expression </w:t>
      </w:r>
      <w:r w:rsidR="007A50F7">
        <w:t>der Type des Erbenisses nach der Interpredation gespeichert.</w:t>
      </w:r>
    </w:p>
    <w:p w:rsidR="007A50F7" w:rsidRDefault="007A50F7" w:rsidP="007A50F7">
      <w:pPr>
        <w:pStyle w:val="ListParagraph"/>
        <w:numPr>
          <w:ilvl w:val="0"/>
          <w:numId w:val="4"/>
        </w:numPr>
      </w:pPr>
      <w:r>
        <w:t>GraphBuilder</w:t>
      </w:r>
    </w:p>
    <w:p w:rsidR="007A50F7" w:rsidRDefault="007A50F7" w:rsidP="007A50F7">
      <w:pPr>
        <w:pStyle w:val="ListParagraph"/>
      </w:pPr>
      <w:r>
        <w:t xml:space="preserve">In dieser Phase wird der AST traversiert und mit dem im Interpreter gespeicherten Type-Feedbacks Graal Nodes erzeugt, die </w:t>
      </w:r>
      <w:r w:rsidR="00022EEE">
        <w:t xml:space="preserve">visualisiert und </w:t>
      </w:r>
      <w:r>
        <w:t>ausgeführt werden können.</w:t>
      </w:r>
    </w:p>
    <w:p w:rsidR="00022EEE" w:rsidRPr="00022EEE" w:rsidRDefault="007D5820" w:rsidP="00022EEE">
      <w:pPr>
        <w:pStyle w:val="Heading2"/>
      </w:pPr>
      <w:r>
        <w:t>Klassenübersicht:</w:t>
      </w:r>
    </w:p>
    <w:p w:rsidR="007D5820" w:rsidRDefault="007D5820" w:rsidP="00022EEE">
      <w:pPr>
        <w:pStyle w:val="ListParagraph"/>
        <w:numPr>
          <w:ilvl w:val="0"/>
          <w:numId w:val="1"/>
        </w:numPr>
      </w:pPr>
      <w:r w:rsidRPr="007D5820">
        <w:t>PrePass</w:t>
      </w:r>
      <w:r w:rsidR="00022EEE">
        <w:t>,</w:t>
      </w:r>
      <w:r w:rsidR="00022EEE" w:rsidRPr="00022EEE">
        <w:t xml:space="preserve"> </w:t>
      </w:r>
      <w:r w:rsidR="00022EEE" w:rsidRPr="007D5820">
        <w:t>Interpreter</w:t>
      </w:r>
      <w:r w:rsidR="00022EEE">
        <w:t xml:space="preserve"> und </w:t>
      </w:r>
      <w:r w:rsidR="00022EEE" w:rsidRPr="007D5820">
        <w:t>GraphBuilder</w:t>
      </w:r>
    </w:p>
    <w:p w:rsidR="00022EEE" w:rsidRDefault="00022EEE" w:rsidP="00022EEE">
      <w:pPr>
        <w:pStyle w:val="ListParagraph"/>
      </w:pPr>
      <w:r>
        <w:t xml:space="preserve">Implementiert die </w:t>
      </w:r>
      <w:r w:rsidR="005C59EC">
        <w:t>entsprechenden Phasen</w:t>
      </w:r>
    </w:p>
    <w:p w:rsidR="007D5820" w:rsidRDefault="007D5820" w:rsidP="007D5820">
      <w:pPr>
        <w:pStyle w:val="ListParagraph"/>
        <w:numPr>
          <w:ilvl w:val="0"/>
          <w:numId w:val="1"/>
        </w:numPr>
      </w:pPr>
      <w:r w:rsidRPr="007D5820">
        <w:t>SafeAddNode</w:t>
      </w:r>
    </w:p>
    <w:p w:rsidR="005C59EC" w:rsidRDefault="005C59EC" w:rsidP="005C59EC">
      <w:pPr>
        <w:pStyle w:val="ListParagraph"/>
      </w:pPr>
      <w:r>
        <w:t xml:space="preserve">Graal Node der eine </w:t>
      </w:r>
      <w:r w:rsidR="00E7431E">
        <w:t>D</w:t>
      </w:r>
      <w:r w:rsidRPr="005C59EC">
        <w:t>eoptimize</w:t>
      </w:r>
      <w:r w:rsidR="00E7431E">
        <w:t>-</w:t>
      </w:r>
      <w:r>
        <w:t>Operation erzgeugt, und damit einen Sprung in den Interpreter durchführt</w:t>
      </w:r>
    </w:p>
    <w:p w:rsidR="005F5D46" w:rsidRDefault="00022EEE" w:rsidP="005F5D46">
      <w:pPr>
        <w:pStyle w:val="ListParagraph"/>
        <w:numPr>
          <w:ilvl w:val="0"/>
          <w:numId w:val="1"/>
        </w:numPr>
      </w:pPr>
      <w:r w:rsidRPr="007D5820">
        <w:t>DeoptHandler</w:t>
      </w:r>
    </w:p>
    <w:p w:rsidR="005F5D46" w:rsidRDefault="005F5D46" w:rsidP="005F5D46">
      <w:pPr>
        <w:pStyle w:val="ListParagraph"/>
      </w:pPr>
      <w:r>
        <w:t xml:space="preserve">Wird von Graal </w:t>
      </w:r>
      <w:r w:rsidR="00E7431E">
        <w:t xml:space="preserve">bei einer </w:t>
      </w:r>
      <w:r w:rsidR="00E7431E">
        <w:t>D</w:t>
      </w:r>
      <w:r w:rsidR="00E7431E" w:rsidRPr="005C59EC">
        <w:t>eoptimize</w:t>
      </w:r>
      <w:r w:rsidR="00E7431E">
        <w:t>-Operation</w:t>
      </w:r>
      <w:r w:rsidR="00E7431E">
        <w:t xml:space="preserve"> </w:t>
      </w:r>
      <w:r>
        <w:t xml:space="preserve">aufgerufen und </w:t>
      </w:r>
      <w:r w:rsidR="00E7431E">
        <w:t>ruft daher dementsprechen den Interpreter auf</w:t>
      </w:r>
      <w:bookmarkStart w:id="0" w:name="_GoBack"/>
      <w:bookmarkEnd w:id="0"/>
    </w:p>
    <w:p w:rsidR="00022EEE" w:rsidRDefault="00022EEE" w:rsidP="00022EEE">
      <w:pPr>
        <w:pStyle w:val="ListParagraph"/>
        <w:numPr>
          <w:ilvl w:val="0"/>
          <w:numId w:val="1"/>
        </w:numPr>
      </w:pPr>
      <w:r w:rsidRPr="007D5820">
        <w:t>FrameModifierImpl</w:t>
      </w:r>
    </w:p>
    <w:p w:rsidR="005C59EC" w:rsidRDefault="005C59EC" w:rsidP="005C59EC">
      <w:pPr>
        <w:pStyle w:val="ListParagraph"/>
      </w:pPr>
      <w:r>
        <w:t>Modifiziert den Frame der Mock-Methode so, dass sie später vom Interpreter auch verwendet werden kann</w:t>
      </w:r>
    </w:p>
    <w:p w:rsidR="00022EEE" w:rsidRDefault="00022EEE" w:rsidP="00022EEE">
      <w:pPr>
        <w:pStyle w:val="ListParagraph"/>
        <w:numPr>
          <w:ilvl w:val="0"/>
          <w:numId w:val="1"/>
        </w:numPr>
      </w:pPr>
      <w:r w:rsidRPr="007D5820">
        <w:t>Main</w:t>
      </w:r>
    </w:p>
    <w:p w:rsidR="00022EEE" w:rsidRDefault="00022EEE" w:rsidP="00022EEE">
      <w:pPr>
        <w:pStyle w:val="ListParagraph"/>
      </w:pPr>
      <w:r>
        <w:t>Parst den Source Code und ruft die verschiedenen Phasen auf</w:t>
      </w:r>
    </w:p>
    <w:sectPr w:rsidR="00022EEE" w:rsidSect="00E7431E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C40"/>
    <w:multiLevelType w:val="hybridMultilevel"/>
    <w:tmpl w:val="0E5ADC74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8B7D79"/>
    <w:multiLevelType w:val="hybridMultilevel"/>
    <w:tmpl w:val="C814546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11AF9"/>
    <w:multiLevelType w:val="hybridMultilevel"/>
    <w:tmpl w:val="055020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D1534"/>
    <w:multiLevelType w:val="hybridMultilevel"/>
    <w:tmpl w:val="66D219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52AF"/>
    <w:multiLevelType w:val="hybridMultilevel"/>
    <w:tmpl w:val="70B8AB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A4646"/>
    <w:multiLevelType w:val="hybridMultilevel"/>
    <w:tmpl w:val="76203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60AC2"/>
    <w:multiLevelType w:val="hybridMultilevel"/>
    <w:tmpl w:val="D6F4FC4C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20"/>
    <w:rsid w:val="00022EEE"/>
    <w:rsid w:val="000C1BD7"/>
    <w:rsid w:val="005C59EC"/>
    <w:rsid w:val="005F5D46"/>
    <w:rsid w:val="00717466"/>
    <w:rsid w:val="007A50F7"/>
    <w:rsid w:val="007B2352"/>
    <w:rsid w:val="007D5820"/>
    <w:rsid w:val="00840F05"/>
    <w:rsid w:val="0090328C"/>
    <w:rsid w:val="00C52306"/>
    <w:rsid w:val="00E7431E"/>
    <w:rsid w:val="00E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0F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0F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1481</Characters>
  <Application>Microsoft Office Word</Application>
  <DocSecurity>0</DocSecurity>
  <Lines>87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dcterms:created xsi:type="dcterms:W3CDTF">2011-10-30T15:11:00Z</dcterms:created>
  <dcterms:modified xsi:type="dcterms:W3CDTF">2011-12-28T14:46:00Z</dcterms:modified>
</cp:coreProperties>
</file>